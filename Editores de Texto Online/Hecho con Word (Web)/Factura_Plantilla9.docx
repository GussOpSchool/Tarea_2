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629" w:right="80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-16510</wp:posOffset>
            </wp:positionH>
            <wp:positionV relativeFrom="paragraph">
              <wp:posOffset>-462915</wp:posOffset>
            </wp:positionV>
            <wp:extent cx="13886815" cy="9867265"/>
            <wp:effectExtent l="0" t="0" r="635" b="635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86815" cy="986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ordWrap w:val="0"/>
        <w:bidi w:val="0"/>
        <w:spacing w:line="360" w:lineRule="auto"/>
        <w:ind w:left="629" w:right="629" w:firstLine="0"/>
        <w:jc w:val="righ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48"/>
          <w:szCs w:val="4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Nombre Empresa: Jysk</w:t>
      </w:r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48"/>
          <w:szCs w:val="48"/>
          <w:u w:val="none"/>
          <w:lang w:val="en-US"/>
        </w:rPr>
        <w:t>FACTURA</w:t>
      </w:r>
      <w:r>
        <w:rPr>
          <w:rFonts w:hint="default"/>
          <w:b/>
          <w:bCs/>
          <w:sz w:val="48"/>
          <w:szCs w:val="48"/>
          <w:u w:val="none"/>
          <w:lang w:val="en-US"/>
        </w:rPr>
        <w:tab/>
      </w:r>
      <w:r>
        <w:rPr>
          <w:rFonts w:hint="default"/>
          <w:b/>
          <w:bCs/>
          <w:sz w:val="48"/>
          <w:szCs w:val="48"/>
          <w:u w:val="none"/>
          <w:lang w:val="en-US"/>
        </w:rPr>
        <w:tab/>
      </w:r>
      <w:r>
        <w:rPr>
          <w:rFonts w:hint="default"/>
          <w:b/>
          <w:bCs/>
          <w:sz w:val="48"/>
          <w:szCs w:val="48"/>
          <w:u w:val="none"/>
          <w:lang w:val="en-US"/>
        </w:rPr>
        <w:tab/>
      </w:r>
      <w:r>
        <w:rPr>
          <w:rFonts w:hint="default"/>
          <w:b/>
          <w:bCs/>
          <w:sz w:val="48"/>
          <w:szCs w:val="48"/>
          <w:u w:val="none"/>
          <w:lang w:val="en-US"/>
        </w:rPr>
        <w:tab/>
      </w:r>
      <w:r>
        <w:rPr>
          <w:rFonts w:hint="default"/>
          <w:b/>
          <w:bCs/>
          <w:sz w:val="48"/>
          <w:szCs w:val="48"/>
          <w:u w:val="none"/>
          <w:lang w:val="en-US"/>
        </w:rPr>
        <w:tab/>
      </w:r>
      <w:r>
        <w:rPr>
          <w:rFonts w:hint="default"/>
          <w:b/>
          <w:bCs/>
          <w:sz w:val="48"/>
          <w:szCs w:val="48"/>
          <w:u w:val="none"/>
          <w:lang w:val="en-US"/>
        </w:rPr>
        <w:tab/>
      </w:r>
      <w:r>
        <w:rPr>
          <w:rFonts w:hint="default"/>
          <w:b/>
          <w:bCs/>
          <w:sz w:val="48"/>
          <w:szCs w:val="48"/>
          <w:u w:val="none"/>
          <w:lang w:val="en-US"/>
        </w:rPr>
        <w:tab/>
      </w:r>
      <w:r>
        <w:rPr>
          <w:rFonts w:hint="default"/>
          <w:b/>
          <w:bCs/>
          <w:sz w:val="48"/>
          <w:szCs w:val="48"/>
          <w:u w:val="none"/>
          <w:lang w:val="en-US"/>
        </w:rPr>
        <w:tab/>
      </w:r>
      <w:r>
        <w:rPr>
          <w:rFonts w:hint="default"/>
          <w:b/>
          <w:bCs/>
          <w:sz w:val="48"/>
          <w:szCs w:val="48"/>
          <w:u w:val="none"/>
          <w:lang w:val="en-US"/>
        </w:rPr>
        <w:tab/>
      </w:r>
      <w:r>
        <w:rPr>
          <w:rFonts w:hint="default"/>
          <w:b/>
          <w:bCs/>
          <w:sz w:val="48"/>
          <w:szCs w:val="48"/>
          <w:u w:val="none"/>
          <w:lang w:val="en-US"/>
        </w:rPr>
        <w:tab/>
      </w:r>
      <w:r>
        <w:rPr>
          <w:rFonts w:hint="default"/>
          <w:b/>
          <w:bCs/>
          <w:sz w:val="48"/>
          <w:szCs w:val="48"/>
          <w:u w:val="none"/>
          <w:lang w:val="en-US"/>
        </w:rPr>
        <w:tab/>
      </w:r>
      <w:r>
        <w:rPr>
          <w:rFonts w:hint="default"/>
          <w:b/>
          <w:bCs/>
          <w:sz w:val="48"/>
          <w:szCs w:val="48"/>
          <w:u w:val="none"/>
          <w:lang w:val="en-US"/>
        </w:rPr>
        <w:tab/>
      </w:r>
      <w:r>
        <w:rPr>
          <w:rFonts w:hint="default"/>
          <w:b/>
          <w:bCs/>
          <w:sz w:val="48"/>
          <w:szCs w:val="48"/>
          <w:u w:val="none"/>
          <w:lang w:val="en-US"/>
        </w:rPr>
        <w:tab/>
      </w:r>
      <w:r>
        <w:rPr>
          <w:rFonts w:hint="default"/>
          <w:b/>
          <w:bCs/>
          <w:sz w:val="48"/>
          <w:szCs w:val="48"/>
          <w:u w:val="none"/>
          <w:lang w:val="en-US"/>
        </w:rPr>
        <w:tab/>
      </w:r>
      <w:r>
        <w:rPr>
          <w:rFonts w:hint="default"/>
          <w:b/>
          <w:bCs/>
          <w:sz w:val="48"/>
          <w:szCs w:val="48"/>
          <w:u w:val="none"/>
          <w:lang w:val="en-US"/>
        </w:rPr>
        <w:t xml:space="preserve">                                    </w:t>
      </w:r>
      <w:r>
        <w:rPr>
          <w:rFonts w:hint="default"/>
          <w:b/>
          <w:bCs/>
          <w:sz w:val="48"/>
          <w:szCs w:val="48"/>
          <w:u w:val="none"/>
          <w:lang w:val="en-US"/>
        </w:rPr>
        <w:tab/>
        <w:t xml:space="preserve">   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Dirección: D’Artrutx, 9</w:t>
      </w:r>
    </w:p>
    <w:p>
      <w:pPr>
        <w:wordWrap w:val="0"/>
        <w:bidi w:val="0"/>
        <w:spacing w:line="360" w:lineRule="auto"/>
        <w:ind w:left="629" w:right="629" w:firstLine="0"/>
        <w:jc w:val="righ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Ciudad: Mahón</w:t>
      </w:r>
      <w:bookmarkStart w:id="0" w:name="_GoBack"/>
      <w:bookmarkEnd w:id="0"/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Número de la factura: TT-8618RS      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NIF: 12345689A</w:t>
      </w:r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Data: 21 de Noviembre de 2024</w:t>
      </w:r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Client: Joan CarrerasVinent</w:t>
      </w:r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Domicili: Carrer de Sant Joan, número 57</w:t>
      </w:r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Ciutat: Mahón</w:t>
      </w:r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NIF: 123456789Z</w:t>
      </w:r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tbl>
      <w:tblPr>
        <w:tblStyle w:val="8"/>
        <w:tblW w:w="0" w:type="auto"/>
        <w:tblInd w:w="7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860"/>
        <w:gridCol w:w="1665"/>
        <w:gridCol w:w="2565"/>
        <w:gridCol w:w="1800"/>
        <w:gridCol w:w="2415"/>
        <w:gridCol w:w="2610"/>
        <w:gridCol w:w="1635"/>
        <w:gridCol w:w="1980"/>
        <w:gridCol w:w="2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Código</w:t>
            </w:r>
          </w:p>
        </w:tc>
        <w:tc>
          <w:tcPr>
            <w:tcW w:w="1860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Artículo</w:t>
            </w:r>
          </w:p>
        </w:tc>
        <w:tc>
          <w:tcPr>
            <w:tcW w:w="1665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Unitats</w:t>
            </w:r>
          </w:p>
        </w:tc>
        <w:tc>
          <w:tcPr>
            <w:tcW w:w="2565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Precio Unitario</w:t>
            </w:r>
          </w:p>
        </w:tc>
        <w:tc>
          <w:tcPr>
            <w:tcW w:w="1800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Subtotal</w:t>
            </w:r>
          </w:p>
        </w:tc>
        <w:tc>
          <w:tcPr>
            <w:tcW w:w="2415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% Descuento</w:t>
            </w:r>
          </w:p>
        </w:tc>
        <w:tc>
          <w:tcPr>
            <w:tcW w:w="2610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Total descuento</w:t>
            </w:r>
          </w:p>
        </w:tc>
        <w:tc>
          <w:tcPr>
            <w:tcW w:w="1635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% IVA</w:t>
            </w:r>
          </w:p>
        </w:tc>
        <w:tc>
          <w:tcPr>
            <w:tcW w:w="1980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Total IVA</w:t>
            </w:r>
          </w:p>
        </w:tc>
        <w:tc>
          <w:tcPr>
            <w:tcW w:w="2430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Total con IVA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123935</w:t>
            </w:r>
          </w:p>
        </w:tc>
        <w:tc>
          <w:tcPr>
            <w:tcW w:w="1860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Abrigo talla S</w:t>
            </w:r>
          </w:p>
        </w:tc>
        <w:tc>
          <w:tcPr>
            <w:tcW w:w="1665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2565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14,99€</w:t>
            </w:r>
          </w:p>
        </w:tc>
        <w:tc>
          <w:tcPr>
            <w:tcW w:w="1800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29,98€</w:t>
            </w:r>
          </w:p>
        </w:tc>
        <w:tc>
          <w:tcPr>
            <w:tcW w:w="2415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5,00%</w:t>
            </w:r>
          </w:p>
        </w:tc>
        <w:tc>
          <w:tcPr>
            <w:tcW w:w="2610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1,50€</w:t>
            </w: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ab/>
            </w:r>
          </w:p>
        </w:tc>
        <w:tc>
          <w:tcPr>
            <w:tcW w:w="1635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21%</w:t>
            </w:r>
          </w:p>
        </w:tc>
        <w:tc>
          <w:tcPr>
            <w:tcW w:w="1980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5,98€</w:t>
            </w:r>
          </w:p>
        </w:tc>
        <w:tc>
          <w:tcPr>
            <w:tcW w:w="2430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34,46€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123936</w:t>
            </w:r>
          </w:p>
        </w:tc>
        <w:tc>
          <w:tcPr>
            <w:tcW w:w="1860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Zapatos talla 36</w:t>
            </w:r>
          </w:p>
        </w:tc>
        <w:tc>
          <w:tcPr>
            <w:tcW w:w="1665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2565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29,15€</w:t>
            </w:r>
          </w:p>
        </w:tc>
        <w:tc>
          <w:tcPr>
            <w:tcW w:w="1800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29,15€</w:t>
            </w:r>
          </w:p>
        </w:tc>
        <w:tc>
          <w:tcPr>
            <w:tcW w:w="2415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3,00%</w:t>
            </w:r>
          </w:p>
        </w:tc>
        <w:tc>
          <w:tcPr>
            <w:tcW w:w="2610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0,87€</w:t>
            </w:r>
          </w:p>
        </w:tc>
        <w:tc>
          <w:tcPr>
            <w:tcW w:w="1635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21%</w:t>
            </w:r>
          </w:p>
        </w:tc>
        <w:tc>
          <w:tcPr>
            <w:tcW w:w="1980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5,94 €</w:t>
            </w:r>
          </w:p>
        </w:tc>
        <w:tc>
          <w:tcPr>
            <w:tcW w:w="2430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34,21€</w:t>
            </w:r>
          </w:p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123937</w:t>
            </w:r>
          </w:p>
        </w:tc>
        <w:tc>
          <w:tcPr>
            <w:tcW w:w="1860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Libro de texto</w:t>
            </w:r>
          </w:p>
        </w:tc>
        <w:tc>
          <w:tcPr>
            <w:tcW w:w="1665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2565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25,66€</w:t>
            </w:r>
          </w:p>
        </w:tc>
        <w:tc>
          <w:tcPr>
            <w:tcW w:w="1800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76,98€</w:t>
            </w:r>
          </w:p>
        </w:tc>
        <w:tc>
          <w:tcPr>
            <w:tcW w:w="2415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10%</w:t>
            </w:r>
          </w:p>
        </w:tc>
        <w:tc>
          <w:tcPr>
            <w:tcW w:w="2610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7,70€</w:t>
            </w:r>
          </w:p>
        </w:tc>
        <w:tc>
          <w:tcPr>
            <w:tcW w:w="1635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10%</w:t>
            </w:r>
          </w:p>
        </w:tc>
        <w:tc>
          <w:tcPr>
            <w:tcW w:w="1980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6,93 €</w:t>
            </w: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ab/>
            </w:r>
          </w:p>
        </w:tc>
        <w:tc>
          <w:tcPr>
            <w:tcW w:w="2430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76,21€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123938</w:t>
            </w:r>
          </w:p>
        </w:tc>
        <w:tc>
          <w:tcPr>
            <w:tcW w:w="1860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Patatas</w:t>
            </w:r>
          </w:p>
        </w:tc>
        <w:tc>
          <w:tcPr>
            <w:tcW w:w="1665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2565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0,85€</w:t>
            </w:r>
          </w:p>
        </w:tc>
        <w:tc>
          <w:tcPr>
            <w:tcW w:w="1800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4,25€</w:t>
            </w:r>
          </w:p>
        </w:tc>
        <w:tc>
          <w:tcPr>
            <w:tcW w:w="2415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2610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0,00 €</w:t>
            </w:r>
          </w:p>
        </w:tc>
        <w:tc>
          <w:tcPr>
            <w:tcW w:w="1635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4,00%</w:t>
            </w:r>
          </w:p>
        </w:tc>
        <w:tc>
          <w:tcPr>
            <w:tcW w:w="1980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ins w:id="0" w:author="cicles" w:date="2024-11-21T19:08:45Z">
              <w:r>
                <w:rPr>
                  <w:rFonts w:hint="default"/>
                  <w:b w:val="0"/>
                  <w:bCs w:val="0"/>
                  <w:sz w:val="28"/>
                  <w:szCs w:val="28"/>
                  <w:u w:val="none"/>
                  <w:lang w:val="en-US"/>
                </w:rPr>
                <w:t>0,17</w:t>
              </w:r>
            </w:ins>
            <w:ins w:id="1" w:author="cicles" w:date="2024-11-21T19:08:46Z">
              <w:r>
                <w:rPr>
                  <w:rFonts w:hint="default"/>
                  <w:b w:val="0"/>
                  <w:bCs w:val="0"/>
                  <w:sz w:val="28"/>
                  <w:szCs w:val="28"/>
                  <w:u w:val="none"/>
                  <w:lang w:val="en-US"/>
                </w:rPr>
                <w:t>€</w:t>
              </w:r>
            </w:ins>
          </w:p>
        </w:tc>
        <w:tc>
          <w:tcPr>
            <w:tcW w:w="2430" w:type="dxa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ins w:id="2" w:author="cicles" w:date="2024-11-21T19:08:54Z">
              <w:r>
                <w:rPr>
                  <w:rFonts w:hint="default"/>
                  <w:b w:val="0"/>
                  <w:bCs w:val="0"/>
                  <w:sz w:val="28"/>
                  <w:szCs w:val="28"/>
                  <w:u w:val="none"/>
                  <w:lang w:val="en-US"/>
                </w:rPr>
                <w:t>4,42€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5" w:type="dxa"/>
            <w:gridSpan w:val="2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ins w:id="3" w:author="cicles" w:date="2024-11-21T19:10:18Z">
              <w:r>
                <w:rPr>
                  <w:rFonts w:hint="default"/>
                  <w:b w:val="0"/>
                  <w:bCs w:val="0"/>
                  <w:sz w:val="28"/>
                  <w:szCs w:val="28"/>
                  <w:u w:val="none"/>
                  <w:lang w:val="en-US"/>
                </w:rPr>
                <w:t>Importe bruto</w:t>
              </w:r>
            </w:ins>
          </w:p>
        </w:tc>
        <w:tc>
          <w:tcPr>
            <w:tcW w:w="4230" w:type="dxa"/>
            <w:gridSpan w:val="2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Total descuentos</w:t>
            </w:r>
          </w:p>
        </w:tc>
        <w:tc>
          <w:tcPr>
            <w:tcW w:w="4215" w:type="dxa"/>
            <w:gridSpan w:val="2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Tipo IVA</w:t>
            </w:r>
          </w:p>
        </w:tc>
        <w:tc>
          <w:tcPr>
            <w:tcW w:w="4245" w:type="dxa"/>
            <w:gridSpan w:val="2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Base Imponible</w:t>
            </w:r>
          </w:p>
        </w:tc>
        <w:tc>
          <w:tcPr>
            <w:tcW w:w="4410" w:type="dxa"/>
            <w:gridSpan w:val="2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Import IVA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5" w:type="dxa"/>
            <w:gridSpan w:val="2"/>
            <w:vMerge w:val="restart"/>
            <w:tcBorders/>
          </w:tcPr>
          <w:p>
            <w:pPr>
              <w:bidi w:val="0"/>
              <w:spacing w:line="360" w:lineRule="auto"/>
              <w:ind w:right="629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</w:pPr>
          </w:p>
          <w:p>
            <w:pPr>
              <w:bidi w:val="0"/>
              <w:spacing w:line="360" w:lineRule="auto"/>
              <w:ind w:right="629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140,36€</w:t>
            </w:r>
          </w:p>
        </w:tc>
        <w:tc>
          <w:tcPr>
            <w:tcW w:w="4230" w:type="dxa"/>
            <w:gridSpan w:val="2"/>
            <w:vMerge w:val="restart"/>
            <w:tcBorders/>
          </w:tcPr>
          <w:p>
            <w:pPr>
              <w:bidi w:val="0"/>
              <w:spacing w:line="360" w:lineRule="auto"/>
              <w:ind w:right="629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</w:pPr>
          </w:p>
          <w:p>
            <w:pPr>
              <w:bidi w:val="0"/>
              <w:spacing w:line="360" w:lineRule="auto"/>
              <w:ind w:right="629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10,07 €</w:t>
            </w:r>
          </w:p>
        </w:tc>
        <w:tc>
          <w:tcPr>
            <w:tcW w:w="4215" w:type="dxa"/>
            <w:gridSpan w:val="2"/>
          </w:tcPr>
          <w:p>
            <w:pPr>
              <w:bidi w:val="0"/>
              <w:spacing w:line="360" w:lineRule="auto"/>
              <w:ind w:right="629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4%</w:t>
            </w:r>
          </w:p>
        </w:tc>
        <w:tc>
          <w:tcPr>
            <w:tcW w:w="4245" w:type="dxa"/>
            <w:gridSpan w:val="2"/>
          </w:tcPr>
          <w:p>
            <w:pPr>
              <w:bidi w:val="0"/>
              <w:spacing w:line="360" w:lineRule="auto"/>
              <w:ind w:right="629"/>
              <w:jc w:val="righ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4,25 €</w:t>
            </w:r>
          </w:p>
        </w:tc>
        <w:tc>
          <w:tcPr>
            <w:tcW w:w="4410" w:type="dxa"/>
            <w:gridSpan w:val="2"/>
          </w:tcPr>
          <w:p>
            <w:pPr>
              <w:bidi w:val="0"/>
              <w:spacing w:line="360" w:lineRule="auto"/>
              <w:ind w:right="629"/>
              <w:jc w:val="righ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0,17€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5" w:type="dxa"/>
            <w:gridSpan w:val="2"/>
            <w:vMerge w:val="continue"/>
            <w:tcBorders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4230" w:type="dxa"/>
            <w:gridSpan w:val="2"/>
            <w:vMerge w:val="continue"/>
            <w:tcBorders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4215" w:type="dxa"/>
            <w:gridSpan w:val="2"/>
          </w:tcPr>
          <w:p>
            <w:pPr>
              <w:bidi w:val="0"/>
              <w:spacing w:line="360" w:lineRule="auto"/>
              <w:ind w:right="629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10%</w:t>
            </w:r>
          </w:p>
        </w:tc>
        <w:tc>
          <w:tcPr>
            <w:tcW w:w="4245" w:type="dxa"/>
            <w:gridSpan w:val="2"/>
          </w:tcPr>
          <w:p>
            <w:pPr>
              <w:bidi w:val="0"/>
              <w:spacing w:line="360" w:lineRule="auto"/>
              <w:ind w:right="629"/>
              <w:jc w:val="righ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69,28 €</w:t>
            </w:r>
          </w:p>
        </w:tc>
        <w:tc>
          <w:tcPr>
            <w:tcW w:w="4410" w:type="dxa"/>
            <w:gridSpan w:val="2"/>
          </w:tcPr>
          <w:p>
            <w:pPr>
              <w:bidi w:val="0"/>
              <w:spacing w:line="360" w:lineRule="auto"/>
              <w:ind w:right="629"/>
              <w:jc w:val="righ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6,93€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5" w:type="dxa"/>
            <w:gridSpan w:val="2"/>
            <w:vMerge w:val="continue"/>
            <w:tcBorders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4230" w:type="dxa"/>
            <w:gridSpan w:val="2"/>
            <w:vMerge w:val="continue"/>
            <w:tcBorders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4215" w:type="dxa"/>
            <w:gridSpan w:val="2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21%</w:t>
            </w:r>
          </w:p>
        </w:tc>
        <w:tc>
          <w:tcPr>
            <w:tcW w:w="4245" w:type="dxa"/>
            <w:gridSpan w:val="2"/>
          </w:tcPr>
          <w:p>
            <w:pPr>
              <w:bidi w:val="0"/>
              <w:spacing w:line="360" w:lineRule="auto"/>
              <w:ind w:right="629"/>
              <w:jc w:val="righ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56,76 €</w:t>
            </w:r>
          </w:p>
        </w:tc>
        <w:tc>
          <w:tcPr>
            <w:tcW w:w="4410" w:type="dxa"/>
            <w:gridSpan w:val="2"/>
          </w:tcPr>
          <w:p>
            <w:pPr>
              <w:bidi w:val="0"/>
              <w:spacing w:line="360" w:lineRule="auto"/>
              <w:ind w:right="629"/>
              <w:jc w:val="righ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lang w:val="en-US"/>
              </w:rPr>
              <w:t>11,92€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2" w:hRule="atLeast"/>
        </w:trPr>
        <w:tc>
          <w:tcPr>
            <w:tcW w:w="7905" w:type="dxa"/>
            <w:gridSpan w:val="4"/>
          </w:tcPr>
          <w:p>
            <w:pPr>
              <w:bidi w:val="0"/>
              <w:spacing w:line="360" w:lineRule="auto"/>
              <w:ind w:right="629"/>
              <w:jc w:val="left"/>
              <w:rPr>
                <w:rFonts w:hint="default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none"/>
                <w:lang w:val="en-US"/>
              </w:rPr>
              <w:t>Forma de pagament:</w:t>
            </w:r>
          </w:p>
        </w:tc>
        <w:tc>
          <w:tcPr>
            <w:tcW w:w="8460" w:type="dxa"/>
            <w:gridSpan w:val="4"/>
          </w:tcPr>
          <w:p>
            <w:pPr>
              <w:bidi w:val="0"/>
              <w:spacing w:line="360" w:lineRule="auto"/>
              <w:ind w:right="629"/>
              <w:jc w:val="center"/>
              <w:rPr>
                <w:rFonts w:hint="default"/>
                <w:b/>
                <w:bCs/>
                <w:sz w:val="28"/>
                <w:szCs w:val="28"/>
                <w:u w:val="none"/>
                <w:lang w:val="en-US"/>
              </w:rPr>
            </w:pPr>
          </w:p>
          <w:p>
            <w:pPr>
              <w:bidi w:val="0"/>
              <w:spacing w:line="360" w:lineRule="auto"/>
              <w:ind w:right="629"/>
              <w:jc w:val="center"/>
              <w:rPr>
                <w:rFonts w:hint="default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none"/>
                <w:lang w:val="en-US"/>
              </w:rPr>
              <w:t>TOTAL FACTURA</w:t>
            </w:r>
          </w:p>
        </w:tc>
        <w:tc>
          <w:tcPr>
            <w:tcW w:w="4410" w:type="dxa"/>
            <w:gridSpan w:val="2"/>
          </w:tcPr>
          <w:p>
            <w:pPr>
              <w:bidi w:val="0"/>
              <w:spacing w:line="360" w:lineRule="auto"/>
              <w:ind w:right="629"/>
              <w:jc w:val="right"/>
              <w:rPr>
                <w:rFonts w:hint="default"/>
                <w:b/>
                <w:bCs/>
                <w:sz w:val="28"/>
                <w:szCs w:val="28"/>
                <w:u w:val="none"/>
                <w:lang w:val="en-US"/>
              </w:rPr>
            </w:pPr>
          </w:p>
          <w:p>
            <w:pPr>
              <w:bidi w:val="0"/>
              <w:spacing w:line="360" w:lineRule="auto"/>
              <w:ind w:right="629"/>
              <w:jc w:val="right"/>
              <w:rPr>
                <w:rFonts w:hint="default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none"/>
                <w:lang w:val="en-US"/>
              </w:rPr>
              <w:t>149,31 €</w:t>
            </w:r>
          </w:p>
        </w:tc>
      </w:tr>
    </w:tbl>
    <w:p>
      <w:pPr>
        <w:bidi w:val="0"/>
        <w:spacing w:line="360" w:lineRule="auto"/>
        <w:ind w:left="629" w:right="629" w:firstLine="0"/>
        <w:jc w:val="left"/>
        <w:rPr>
          <w:del w:id="4" w:author="cicles" w:date="2024-11-21T19:08:58Z"/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spacing w:line="360" w:lineRule="auto"/>
        <w:ind w:left="0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  <w:pPrChange w:id="5" w:author="cicles" w:date="2024-11-21T19:08:58Z">
          <w:pPr>
            <w:bidi w:val="0"/>
            <w:spacing w:line="360" w:lineRule="auto"/>
            <w:ind w:left="629" w:right="629" w:firstLine="0"/>
            <w:jc w:val="left"/>
          </w:pPr>
        </w:pPrChange>
      </w:pPr>
      <w:del w:id="6" w:author="cicles" w:date="2024-11-21T19:08:58Z">
        <w:r>
          <w:rPr>
            <w:rFonts w:hint="default"/>
            <w:b w:val="0"/>
            <w:bCs w:val="0"/>
            <w:sz w:val="28"/>
            <w:szCs w:val="28"/>
            <w:u w:val="none"/>
            <w:lang w:val="en-US"/>
          </w:rPr>
          <w:tab/>
        </w:r>
      </w:del>
      <w:del w:id="7" w:author="cicles" w:date="2024-11-21T19:08:58Z">
        <w:r>
          <w:rPr>
            <w:rFonts w:hint="default"/>
            <w:b w:val="0"/>
            <w:bCs w:val="0"/>
            <w:sz w:val="28"/>
            <w:szCs w:val="28"/>
            <w:u w:val="none"/>
            <w:lang w:val="en-US"/>
          </w:rPr>
          <w:tab/>
        </w:r>
      </w:del>
      <w:del w:id="8" w:author="cicles" w:date="2024-11-21T19:08:58Z">
        <w:r>
          <w:rPr>
            <w:rFonts w:hint="default"/>
            <w:b w:val="0"/>
            <w:bCs w:val="0"/>
            <w:sz w:val="28"/>
            <w:szCs w:val="28"/>
            <w:u w:val="none"/>
            <w:lang w:val="en-US"/>
          </w:rPr>
          <w:tab/>
        </w:r>
      </w:del>
      <w:del w:id="9" w:author="cicles" w:date="2024-11-21T19:08:58Z">
        <w:r>
          <w:rPr>
            <w:rFonts w:hint="default"/>
            <w:b w:val="0"/>
            <w:bCs w:val="0"/>
            <w:sz w:val="28"/>
            <w:szCs w:val="28"/>
            <w:u w:val="none"/>
            <w:lang w:val="en-US"/>
          </w:rPr>
          <w:tab/>
        </w:r>
      </w:del>
      <w:del w:id="10" w:author="cicles" w:date="2024-11-21T19:08:58Z">
        <w:r>
          <w:rPr>
            <w:rFonts w:hint="default"/>
            <w:b w:val="0"/>
            <w:bCs w:val="0"/>
            <w:sz w:val="28"/>
            <w:szCs w:val="28"/>
            <w:u w:val="none"/>
            <w:lang w:val="en-US"/>
          </w:rPr>
          <w:tab/>
        </w:r>
      </w:del>
      <w:del w:id="11" w:author="cicles" w:date="2024-11-21T19:08:58Z">
        <w:r>
          <w:rPr>
            <w:rFonts w:hint="default"/>
            <w:b w:val="0"/>
            <w:bCs w:val="0"/>
            <w:sz w:val="28"/>
            <w:szCs w:val="28"/>
            <w:u w:val="none"/>
            <w:lang w:val="en-US"/>
          </w:rPr>
          <w:tab/>
        </w:r>
      </w:del>
      <w:del w:id="12" w:author="cicles" w:date="2024-11-21T19:08:58Z">
        <w:r>
          <w:rPr>
            <w:rFonts w:hint="default"/>
            <w:b w:val="0"/>
            <w:bCs w:val="0"/>
            <w:sz w:val="28"/>
            <w:szCs w:val="28"/>
            <w:u w:val="none"/>
            <w:lang w:val="en-US"/>
          </w:rPr>
          <w:delText xml:space="preserve">€ </w:delText>
        </w:r>
      </w:del>
      <w:del w:id="13" w:author="cicles" w:date="2024-11-21T19:08:52Z">
        <w:r>
          <w:rPr>
            <w:rFonts w:hint="default"/>
            <w:b w:val="0"/>
            <w:bCs w:val="0"/>
            <w:sz w:val="28"/>
            <w:szCs w:val="28"/>
            <w:u w:val="none"/>
            <w:lang w:val="en-US"/>
          </w:rPr>
          <w:delText>4,42</w:delText>
        </w:r>
      </w:del>
    </w:p>
    <w:p>
      <w:pPr>
        <w:bidi w:val="0"/>
        <w:spacing w:line="360" w:lineRule="auto"/>
        <w:ind w:right="629" w:firstLine="709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del w:id="14" w:author="cicles" w:date="2024-11-21T19:10:15Z">
        <w:r>
          <w:rPr>
            <w:rFonts w:hint="default"/>
            <w:b w:val="0"/>
            <w:bCs w:val="0"/>
            <w:sz w:val="28"/>
            <w:szCs w:val="28"/>
            <w:u w:val="none"/>
            <w:lang w:val="en-US"/>
          </w:rPr>
          <w:delText>Importe bruto</w:delText>
        </w:r>
      </w:del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</w:p>
    <w:sectPr>
      <w:pgSz w:w="23811" w:h="16837" w:orient="landscape"/>
      <w:pgMar w:top="1134" w:right="1134" w:bottom="1134" w:left="1134" w:header="0" w:footer="0" w:gutter="0"/>
      <w:pgNumType w:fmt="decimal"/>
      <w:cols w:space="425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icles">
    <w15:presenceInfo w15:providerId="None" w15:userId="cicl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revisionView w:markup="0"/>
  <w:documentProtection w:enforcement="0"/>
  <w:defaultTabStop w:val="709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79F77389"/>
    <w:rsid w:val="9EFF533F"/>
    <w:rsid w:val="EFEFCD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overflowPunct w:val="0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6">
    <w:name w:val="Hyperlink"/>
    <w:uiPriority w:val="0"/>
    <w:rPr>
      <w:color w:val="000080"/>
      <w:u w:val="single"/>
    </w:rPr>
  </w:style>
  <w:style w:type="paragraph" w:styleId="7">
    <w:name w:val="List"/>
    <w:basedOn w:val="4"/>
    <w:uiPriority w:val="0"/>
    <w:rPr>
      <w:rFonts w:cs="FreeSans"/>
    </w:rPr>
  </w:style>
  <w:style w:type="table" w:styleId="8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74</Words>
  <Characters>376</Characters>
  <Paragraphs>11</Paragraphs>
  <TotalTime>2</TotalTime>
  <ScaleCrop>false</ScaleCrop>
  <LinksUpToDate>false</LinksUpToDate>
  <CharactersWithSpaces>442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2024-11-20T19:19:00Z</dcterms:created>
  <dc:creator>cicles</dc:creator>
  <cp:lastModifiedBy>cicles</cp:lastModifiedBy>
  <dcterms:modified xsi:type="dcterms:W3CDTF">2024-11-21T19:18:30Z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